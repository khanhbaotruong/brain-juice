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6319B" w14:textId="65CFA300" w:rsidR="00971D3F" w:rsidRDefault="002F7559" w:rsidP="002F7559">
      <w:pPr>
        <w:jc w:val="center"/>
      </w:pPr>
      <w:r>
        <w:t>Nhật ký sống trọn vẹn 24h</w:t>
      </w:r>
    </w:p>
    <w:p w14:paraId="33E10670" w14:textId="5F98971B" w:rsidR="002F7559" w:rsidRDefault="002F7559">
      <w:r>
        <w:t>Mục tiêu: Đạt được TOEIC 900</w:t>
      </w:r>
    </w:p>
    <w:p w14:paraId="55E6000E" w14:textId="5B685FF7" w:rsidR="002F7559" w:rsidRDefault="002F7559">
      <w:r>
        <w:t>Độ khó: Cao</w:t>
      </w:r>
    </w:p>
    <w:p w14:paraId="48A08B2B" w14:textId="77777777" w:rsidR="002F7559" w:rsidRPr="002F7559" w:rsidRDefault="002F7559">
      <w:pPr>
        <w:rPr>
          <w:b/>
          <w:bCs/>
        </w:rPr>
      </w:pPr>
      <w:r w:rsidRPr="002F7559">
        <w:rPr>
          <w:b/>
          <w:bCs/>
        </w:rPr>
        <w:t>Ngày 22/03/2024</w:t>
      </w:r>
    </w:p>
    <w:p w14:paraId="281F6847" w14:textId="77777777" w:rsidR="002F7559" w:rsidRDefault="002F7559">
      <w:r>
        <w:t>Đã rất lâu rồi tôi mới bắt đầu viết Nhật ký trở lại, thời gian qua mặc dù tôi đã không tuân theo lịch nỗ lực 100. Nhưng dù sao thì tôi cũng đã hoàn thành đồ án tốt nghiệp – chúc mừng nhé.</w:t>
      </w:r>
    </w:p>
    <w:p w14:paraId="50E9D251" w14:textId="77777777" w:rsidR="002F7559" w:rsidRDefault="002F7559">
      <w:r>
        <w:t>Hôm nay tôi đã làm được một số việc như sau:</w:t>
      </w:r>
    </w:p>
    <w:p w14:paraId="481D47F3" w14:textId="77777777" w:rsidR="002F7559" w:rsidRDefault="002F7559">
      <w:r>
        <w:t>+ Dọn dẹp bộ nhớ cho laptop</w:t>
      </w:r>
    </w:p>
    <w:p w14:paraId="5B852FE2" w14:textId="77777777" w:rsidR="002F7559" w:rsidRDefault="002F7559">
      <w:r>
        <w:t>+ Push những tài liệu quan trọng lên github</w:t>
      </w:r>
    </w:p>
    <w:p w14:paraId="4413EDB5" w14:textId="77777777" w:rsidR="002F7559" w:rsidRDefault="002F7559">
      <w:r>
        <w:t>+ Viết lại lịch trình cho thời gian tới</w:t>
      </w:r>
    </w:p>
    <w:p w14:paraId="5FEFFD98" w14:textId="77777777" w:rsidR="002F7559" w:rsidRDefault="002F7559">
      <w:r>
        <w:t>Hy vọng ngày mai tôi sẽ bám theo lịch trình mà bản thân đã đề ra.</w:t>
      </w:r>
    </w:p>
    <w:p w14:paraId="14E99014" w14:textId="77777777" w:rsidR="002F7559" w:rsidRDefault="002F7559">
      <w:r>
        <w:t>Hy vọng ngày mai tôi sẽ quay trở lại đây và tiếp tục viết nhật ký.</w:t>
      </w:r>
    </w:p>
    <w:p w14:paraId="1AA46A5D" w14:textId="044CE493" w:rsidR="002F7559" w:rsidRDefault="002F7559">
      <w:r>
        <w:t xml:space="preserve"> </w:t>
      </w:r>
    </w:p>
    <w:sectPr w:rsidR="002F7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59"/>
    <w:rsid w:val="00010BB1"/>
    <w:rsid w:val="00150456"/>
    <w:rsid w:val="002F7559"/>
    <w:rsid w:val="006B24F3"/>
    <w:rsid w:val="0082196A"/>
    <w:rsid w:val="00971D3F"/>
    <w:rsid w:val="00995670"/>
    <w:rsid w:val="00A3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4B9D"/>
  <w15:chartTrackingRefBased/>
  <w15:docId w15:val="{4C99B5E5-CF3A-4021-BAFA-08A3465B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5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5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5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5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5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5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559"/>
    <w:rPr>
      <w:rFonts w:eastAsiaTheme="majorEastAsia" w:cstheme="majorBidi"/>
      <w:color w:val="272727" w:themeColor="text1" w:themeTint="D8"/>
    </w:rPr>
  </w:style>
  <w:style w:type="paragraph" w:styleId="Title">
    <w:name w:val="Title"/>
    <w:basedOn w:val="Normal"/>
    <w:next w:val="Normal"/>
    <w:link w:val="TitleChar"/>
    <w:uiPriority w:val="10"/>
    <w:qFormat/>
    <w:rsid w:val="002F7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559"/>
    <w:pPr>
      <w:spacing w:before="160"/>
      <w:jc w:val="center"/>
    </w:pPr>
    <w:rPr>
      <w:i/>
      <w:iCs/>
      <w:color w:val="404040" w:themeColor="text1" w:themeTint="BF"/>
    </w:rPr>
  </w:style>
  <w:style w:type="character" w:customStyle="1" w:styleId="QuoteChar">
    <w:name w:val="Quote Char"/>
    <w:basedOn w:val="DefaultParagraphFont"/>
    <w:link w:val="Quote"/>
    <w:uiPriority w:val="29"/>
    <w:rsid w:val="002F7559"/>
    <w:rPr>
      <w:i/>
      <w:iCs/>
      <w:color w:val="404040" w:themeColor="text1" w:themeTint="BF"/>
    </w:rPr>
  </w:style>
  <w:style w:type="paragraph" w:styleId="ListParagraph">
    <w:name w:val="List Paragraph"/>
    <w:basedOn w:val="Normal"/>
    <w:uiPriority w:val="34"/>
    <w:qFormat/>
    <w:rsid w:val="002F7559"/>
    <w:pPr>
      <w:ind w:left="720"/>
      <w:contextualSpacing/>
    </w:pPr>
  </w:style>
  <w:style w:type="character" w:styleId="IntenseEmphasis">
    <w:name w:val="Intense Emphasis"/>
    <w:basedOn w:val="DefaultParagraphFont"/>
    <w:uiPriority w:val="21"/>
    <w:qFormat/>
    <w:rsid w:val="002F7559"/>
    <w:rPr>
      <w:i/>
      <w:iCs/>
      <w:color w:val="0F4761" w:themeColor="accent1" w:themeShade="BF"/>
    </w:rPr>
  </w:style>
  <w:style w:type="paragraph" w:styleId="IntenseQuote">
    <w:name w:val="Intense Quote"/>
    <w:basedOn w:val="Normal"/>
    <w:next w:val="Normal"/>
    <w:link w:val="IntenseQuoteChar"/>
    <w:uiPriority w:val="30"/>
    <w:qFormat/>
    <w:rsid w:val="002F7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559"/>
    <w:rPr>
      <w:i/>
      <w:iCs/>
      <w:color w:val="0F4761" w:themeColor="accent1" w:themeShade="BF"/>
    </w:rPr>
  </w:style>
  <w:style w:type="character" w:styleId="IntenseReference">
    <w:name w:val="Intense Reference"/>
    <w:basedOn w:val="DefaultParagraphFont"/>
    <w:uiPriority w:val="32"/>
    <w:qFormat/>
    <w:rsid w:val="002F75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Truong Quang Bao</dc:creator>
  <cp:keywords/>
  <dc:description/>
  <cp:lastModifiedBy>Khanh Truong Quang Bao</cp:lastModifiedBy>
  <cp:revision>1</cp:revision>
  <dcterms:created xsi:type="dcterms:W3CDTF">2025-03-22T14:40:00Z</dcterms:created>
  <dcterms:modified xsi:type="dcterms:W3CDTF">2025-03-22T14:45:00Z</dcterms:modified>
</cp:coreProperties>
</file>